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 xml:space="preserve">dis,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0" w:author="Selvarathinam Muthu" w:date="2018-11-22T22:31:00Z">
        <w:r w:rsidR="00FB167C" w:rsidDel="0050669F">
          <w:rPr>
            <w:color w:val="000000"/>
            <w:lang w:val="fr-FR" w:eastAsia="en-IN"/>
          </w:rPr>
          <w:delText xml:space="preserve"> use some recommendation</w:delText>
        </w:r>
      </w:del>
    </w:p>
    <w:p w14:paraId="41114983" w14:textId="527175FB" w:rsidR="001A7E39" w:rsidRPr="001A7E39" w:rsidRDefault="000F2B4F" w:rsidP="00531BC2">
      <w:pPr>
        <w:pStyle w:val="t"/>
        <w:suppressLineNumbers/>
        <w:outlineLvl w:val="1"/>
        <w:rPr>
          <w:b/>
          <w:color w:val="000000"/>
          <w:sz w:val="28"/>
          <w:lang w:val="fr-FR" w:eastAsia="en-IN"/>
        </w:rPr>
      </w:pPr>
      <w:proofErr w:type="spellStart"/>
      <w:r>
        <w:rPr>
          <w:b/>
          <w:color w:val="000000"/>
          <w:sz w:val="28"/>
          <w:lang w:val="fr-FR" w:eastAsia="en-IN"/>
        </w:rPr>
        <w:t>Mathematical</w:t>
      </w:r>
      <w:proofErr w:type="spellEnd"/>
      <w:r>
        <w:rPr>
          <w:b/>
          <w:color w:val="000000"/>
          <w:sz w:val="28"/>
          <w:lang w:val="fr-FR" w:eastAsia="en-IN"/>
        </w:rPr>
        <w:t xml:space="preserve"> </w:t>
      </w:r>
      <w:r w:rsidR="001A7E39" w:rsidRPr="001A7E39">
        <w:rPr>
          <w:b/>
          <w:color w:val="000000"/>
          <w:sz w:val="28"/>
          <w:lang w:val="fr-FR" w:eastAsia="en-IN"/>
        </w:rPr>
        <w:t>Equation</w:t>
      </w:r>
    </w:p>
    <w:p w14:paraId="3BA39192" w14:textId="1F8DB3FB" w:rsidR="00C44CE0" w:rsidRPr="000F2B4F" w:rsidRDefault="000F2B4F" w:rsidP="00531BC2">
      <w:pPr>
        <w:pStyle w:val="t"/>
        <w:suppressLineNumbers/>
        <w:rPr>
          <w:color w:val="000000"/>
          <w:sz w:val="36"/>
          <w:lang w:val="fr-FR" w:eastAsia="en-IN"/>
        </w:rPr>
      </w:pPr>
      <m:oMathPara>
        <m:oMathParaPr>
          <m:jc m:val="center"/>
        </m:oMathParaPr>
        <m:oMath>
          <m:r>
            <w:rPr>
              <w:rFonts w:ascii="Cambria Math" w:hAnsi="Cambria Math"/>
              <w:color w:val="000000"/>
              <w:sz w:val="36"/>
              <w:lang w:val="fr-FR" w:eastAsia="en-IN"/>
            </w:rPr>
            <m:t>f</m:t>
          </m:r>
          <m:d>
            <m:dPr>
              <m:ctrlPr>
                <w:rPr>
                  <w:rFonts w:ascii="Cambria Math" w:hAnsi="Cambria Math"/>
                  <w:color w:val="000000"/>
                  <w:sz w:val="36"/>
                  <w:lang w:val="fr-FR" w:eastAsia="en-IN"/>
                </w:rPr>
              </m:ctrlPr>
            </m:dPr>
            <m:e>
              <m:r>
                <w:rPr>
                  <w:rFonts w:ascii="Cambria Math" w:hAnsi="Cambria Math"/>
                  <w:color w:val="000000"/>
                  <w:sz w:val="36"/>
                  <w:lang w:val="fr-FR" w:eastAsia="en-IN"/>
                </w:rPr>
                <m:t>x</m:t>
              </m:r>
            </m:e>
          </m:d>
          <m:r>
            <w:rPr>
              <w:rFonts w:ascii="Cambria Math" w:hAnsi="Cambria Math"/>
              <w:color w:val="000000"/>
              <w:sz w:val="36"/>
              <w:lang w:val="fr-FR" w:eastAsia="en-IN"/>
            </w:rPr>
            <m:t>=</m:t>
          </m:r>
          <m:sSub>
            <m:sSubPr>
              <m:ctrlPr>
                <w:rPr>
                  <w:rFonts w:ascii="Cambria Math" w:hAnsi="Cambria Math"/>
                  <w:color w:val="000000"/>
                  <w:sz w:val="36"/>
                  <w:lang w:val="fr-FR" w:eastAsia="en-IN"/>
                </w:rPr>
              </m:ctrlPr>
            </m:sSubPr>
            <m:e>
              <m:r>
                <w:rPr>
                  <w:rFonts w:ascii="Cambria Math" w:hAnsi="Cambria Math"/>
                  <w:color w:val="000000"/>
                  <w:sz w:val="36"/>
                  <w:lang w:val="fr-FR" w:eastAsia="en-IN"/>
                </w:rPr>
                <m:t>a</m:t>
              </m:r>
            </m:e>
            <m:sub>
              <m:r>
                <w:rPr>
                  <w:rFonts w:ascii="Cambria Math" w:hAnsi="Cambria Math"/>
                  <w:color w:val="000000"/>
                  <w:sz w:val="36"/>
                  <w:lang w:val="fr-FR" w:eastAsia="en-IN"/>
                </w:rPr>
                <m:t>0</m:t>
              </m:r>
            </m:sub>
          </m:sSub>
          <m:r>
            <w:rPr>
              <w:rFonts w:ascii="Cambria Math" w:hAnsi="Cambria Math"/>
              <w:color w:val="000000"/>
              <w:sz w:val="36"/>
              <w:lang w:val="fr-FR" w:eastAsia="en-IN"/>
            </w:rPr>
            <m:t>+</m:t>
          </m:r>
          <m:nary>
            <m:naryPr>
              <m:chr m:val="∑"/>
              <m:grow m:val="1"/>
              <m:ctrlPr>
                <w:rPr>
                  <w:rFonts w:ascii="Cambria Math" w:hAnsi="Cambria Math"/>
                  <w:color w:val="000000"/>
                  <w:sz w:val="36"/>
                  <w:lang w:val="fr-FR" w:eastAsia="en-IN"/>
                </w:rPr>
              </m:ctrlPr>
            </m:naryPr>
            <m:sub>
              <m:r>
                <w:rPr>
                  <w:rFonts w:ascii="Cambria Math" w:hAnsi="Cambria Math"/>
                  <w:color w:val="000000"/>
                  <w:sz w:val="36"/>
                  <w:lang w:val="fr-FR" w:eastAsia="en-IN"/>
                </w:rPr>
                <m:t>n=1</m:t>
              </m:r>
            </m:sub>
            <m:sup>
              <m:r>
                <w:rPr>
                  <w:rFonts w:ascii="Cambria Math" w:hAnsi="Cambria Math"/>
                  <w:color w:val="000000"/>
                  <w:sz w:val="36"/>
                  <w:lang w:val="fr-FR" w:eastAsia="en-IN"/>
                </w:rPr>
                <m:t>∞</m:t>
              </m:r>
            </m:sup>
            <m:e>
              <m:d>
                <m:dPr>
                  <m:ctrlPr>
                    <w:rPr>
                      <w:rFonts w:ascii="Cambria Math" w:hAnsi="Cambria Math"/>
                      <w:color w:val="000000"/>
                      <w:sz w:val="36"/>
                      <w:lang w:val="fr-FR" w:eastAsia="en-IN"/>
                    </w:rPr>
                  </m:ctrlPr>
                </m:dPr>
                <m:e>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a</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cos</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r>
                    <w:rPr>
                      <w:rFonts w:ascii="Cambria Math" w:eastAsia="Cambria Math" w:hAnsi="Cambria Math" w:cs="Cambria Math"/>
                      <w:color w:val="000000"/>
                      <w:sz w:val="36"/>
                      <w:lang w:val="fr-FR" w:eastAsia="en-IN"/>
                    </w:rPr>
                    <m:t>+</m:t>
                  </m:r>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b</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sin</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e>
              </m:d>
            </m:e>
          </m:nary>
        </m:oMath>
      </m:oMathPara>
    </w:p>
    <w:p w14:paraId="1A3E78EE" w14:textId="77777777" w:rsidR="000F2B4F" w:rsidRPr="000F2B4F" w:rsidRDefault="000F2B4F" w:rsidP="00531BC2">
      <w:pPr>
        <w:pStyle w:val="t"/>
        <w:suppressLineNumbers/>
        <w:rPr>
          <w:b/>
          <w:color w:val="000000"/>
          <w:sz w:val="36"/>
          <w:lang w:val="fr-FR" w:eastAsia="en-IN"/>
        </w:rPr>
      </w:pPr>
    </w:p>
    <w:p w14:paraId="15B50F64" w14:textId="31F6EB7E"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1"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r w:rsidRPr="00DD49CF">
        <w:rPr>
          <w:color w:val="000000"/>
          <w:sz w:val="24"/>
          <w:szCs w:val="24"/>
          <w:lang w:val="fr-FR" w:eastAsia="en-IN"/>
        </w:rPr>
        <w:t>a</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2"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3"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6B06AE84"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w:t>
      </w:r>
      <w:ins w:id="4" w:author="Ramaraj Marimuthu" w:date="2020-12-01T15:07:00Z">
        <w:r w:rsidR="006718F7" w:rsidRPr="006718F7">
          <w:rPr>
            <w:color w:val="000000"/>
            <w:sz w:val="24"/>
            <w:szCs w:val="24"/>
            <w:lang w:val="de-DE" w:eastAsia="en-IN"/>
          </w:rPr>
          <w:t>lacus amet amet</w:t>
        </w:r>
        <w:r w:rsidR="006718F7" w:rsidRPr="006718F7">
          <w:rPr>
            <w:color w:val="000000"/>
            <w:sz w:val="24"/>
            <w:szCs w:val="24"/>
            <w:lang w:val="de-DE" w:eastAsia="en-IN"/>
          </w:rPr>
          <w:t xml:space="preserve"> </w:t>
        </w:r>
      </w:ins>
      <w:r w:rsidRPr="00D66DB2">
        <w:rPr>
          <w:color w:val="000000"/>
          <w:sz w:val="24"/>
          <w:szCs w:val="24"/>
          <w:lang w:val="de-DE" w:eastAsia="en-IN"/>
        </w:rPr>
        <w:t xml:space="preserve">integer diam mi libero felis, sollicitudin id dictum etiam blandit lacus, ac condimentum </w:t>
      </w:r>
      <w:bookmarkStart w:id="5" w:name="_GoBack"/>
      <w:bookmarkEnd w:id="5"/>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per tortor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quis.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09544D5F"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14:paraId="0228E9AA" w14:textId="7698E26A" w:rsidR="00D05AE6" w:rsidRDefault="00D05AE6" w:rsidP="00317063">
      <w:pPr>
        <w:shd w:val="clear" w:color="auto" w:fill="FFFFFF"/>
        <w:spacing w:after="120"/>
        <w:textAlignment w:val="baseline"/>
        <w:rPr>
          <w:color w:val="333333"/>
          <w:lang w:eastAsia="fr-FR"/>
        </w:rPr>
      </w:pPr>
    </w:p>
    <w:p w14:paraId="59355971" w14:textId="77777777" w:rsidR="00D05AE6" w:rsidRPr="006A5DD2" w:rsidRDefault="00D05AE6" w:rsidP="00D05AE6">
      <w:pPr>
        <w:pStyle w:val="t"/>
        <w:rPr>
          <w:color w:val="000000"/>
          <w:lang w:val="es-MX" w:eastAsia="en-IN"/>
        </w:rPr>
      </w:pPr>
      <w:proofErr w:type="spellStart"/>
      <w:r w:rsidRPr="00D05AE6">
        <w:rPr>
          <w:color w:val="000000"/>
          <w:u w:val="dotted"/>
          <w:lang w:val="es-MX" w:eastAsia="en-IN"/>
        </w:rPr>
        <w:t>Lorem</w:t>
      </w:r>
      <w:proofErr w:type="spellEnd"/>
      <w:r w:rsidRPr="00D05AE6">
        <w:rPr>
          <w:color w:val="000000"/>
          <w:u w:val="dotted"/>
          <w:lang w:val="es-MX" w:eastAsia="en-IN"/>
        </w:rPr>
        <w:t xml:space="preserve"> </w:t>
      </w:r>
      <w:proofErr w:type="spellStart"/>
      <w:r w:rsidRPr="00D05AE6">
        <w:rPr>
          <w:color w:val="000000"/>
          <w:u w:val="dotted"/>
          <w:lang w:val="es-MX" w:eastAsia="en-IN"/>
        </w:rPr>
        <w:t>ipsum</w:t>
      </w:r>
      <w:proofErr w:type="spellEnd"/>
      <w:r w:rsidRPr="00D05AE6">
        <w:rPr>
          <w:color w:val="000000"/>
          <w:u w:val="dotted"/>
          <w:lang w:val="es-MX" w:eastAsia="en-IN"/>
        </w:rPr>
        <w:t xml:space="preserve"> dolor </w:t>
      </w:r>
      <w:proofErr w:type="spellStart"/>
      <w:r w:rsidRPr="00D05AE6">
        <w:rPr>
          <w:color w:val="000000"/>
          <w:u w:val="dotted"/>
          <w:lang w:val="es-MX" w:eastAsia="en-IN"/>
        </w:rPr>
        <w:t>sit</w:t>
      </w:r>
      <w:proofErr w:type="spellEnd"/>
      <w:r w:rsidRPr="00D05AE6">
        <w:rPr>
          <w:color w:val="000000"/>
          <w:u w:val="dotted"/>
          <w:lang w:val="es-MX" w:eastAsia="en-IN"/>
        </w:rPr>
        <w:t xml:space="preserve"> </w:t>
      </w:r>
      <w:proofErr w:type="spellStart"/>
      <w:r w:rsidRPr="00D05AE6">
        <w:rPr>
          <w:color w:val="000000"/>
          <w:u w:val="dotted"/>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w:t>
      </w:r>
      <w:r w:rsidRPr="00D05AE6">
        <w:rPr>
          <w:color w:val="000000"/>
          <w:u w:val="dash"/>
          <w:lang w:val="es-MX" w:eastAsia="en-IN"/>
        </w:rPr>
        <w:t xml:space="preserve">Quisque mi </w:t>
      </w:r>
      <w:proofErr w:type="spellStart"/>
      <w:r w:rsidRPr="00D05AE6">
        <w:rPr>
          <w:color w:val="000000"/>
          <w:u w:val="dash"/>
          <w:lang w:val="es-MX" w:eastAsia="en-IN"/>
        </w:rPr>
        <w:t>venenatis</w:t>
      </w:r>
      <w:proofErr w:type="spellEnd"/>
      <w:r w:rsidRPr="00D05AE6">
        <w:rPr>
          <w:color w:val="000000"/>
          <w:u w:val="dash"/>
          <w:lang w:val="es-MX" w:eastAsia="en-IN"/>
        </w:rPr>
        <w:t xml:space="preserve"> </w:t>
      </w:r>
      <w:proofErr w:type="spellStart"/>
      <w:r w:rsidRPr="00D05AE6">
        <w:rPr>
          <w:color w:val="000000"/>
          <w:u w:val="dash"/>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w:t>
      </w:r>
      <w:r w:rsidRPr="00D05AE6">
        <w:rPr>
          <w:color w:val="000000"/>
          <w:u w:val="dotDash"/>
          <w:lang w:val="es-MX" w:eastAsia="en-IN"/>
        </w:rPr>
        <w:t xml:space="preserve">mi ut et </w:t>
      </w:r>
      <w:proofErr w:type="spellStart"/>
      <w:r w:rsidRPr="00D05AE6">
        <w:rPr>
          <w:color w:val="000000"/>
          <w:u w:val="dotDash"/>
          <w:lang w:val="es-MX" w:eastAsia="en-IN"/>
        </w:rPr>
        <w:t>class</w:t>
      </w:r>
      <w:proofErr w:type="spellEnd"/>
      <w:r w:rsidRPr="00D05AE6">
        <w:rPr>
          <w:color w:val="000000"/>
          <w:u w:val="dotDash"/>
          <w:lang w:val="es-MX" w:eastAsia="en-IN"/>
        </w:rPr>
        <w:t xml:space="preserve"> porta</w:t>
      </w:r>
      <w:r w:rsidRPr="0041196C">
        <w:rPr>
          <w:color w:val="000000"/>
          <w:lang w:val="es-MX" w:eastAsia="en-IN"/>
        </w:rPr>
        <w:t xml:space="preserve">,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D05AE6">
        <w:rPr>
          <w:color w:val="000000"/>
          <w:u w:val="dotDotDash"/>
          <w:lang w:val="es-MX" w:eastAsia="en-IN"/>
        </w:rPr>
        <w:t>aliquam</w:t>
      </w:r>
      <w:proofErr w:type="spellEnd"/>
      <w:r w:rsidRPr="00D05AE6">
        <w:rPr>
          <w:color w:val="000000"/>
          <w:u w:val="dotDotDash"/>
          <w:lang w:val="es-MX" w:eastAsia="en-IN"/>
        </w:rPr>
        <w:t xml:space="preserve"> </w:t>
      </w:r>
      <w:proofErr w:type="spellStart"/>
      <w:r w:rsidRPr="00D05AE6">
        <w:rPr>
          <w:color w:val="000000"/>
          <w:u w:val="dotDotDash"/>
          <w:lang w:val="es-MX" w:eastAsia="en-IN"/>
        </w:rPr>
        <w:t>orci</w:t>
      </w:r>
      <w:proofErr w:type="spellEnd"/>
      <w:r w:rsidRPr="00D05AE6">
        <w:rPr>
          <w:color w:val="000000"/>
          <w:u w:val="dotDotDash"/>
          <w:lang w:val="es-MX" w:eastAsia="en-IN"/>
        </w:rPr>
        <w:t xml:space="preserve"> </w:t>
      </w:r>
      <w:proofErr w:type="spellStart"/>
      <w:r w:rsidRPr="00D05AE6">
        <w:rPr>
          <w:color w:val="000000"/>
          <w:u w:val="dotDotDash"/>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73FE4F7B" w14:textId="77777777" w:rsidR="00D05AE6" w:rsidRPr="006A5DD2" w:rsidRDefault="00D05AE6" w:rsidP="00D05AE6">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08248F">
        <w:rPr>
          <w:color w:val="000000"/>
          <w:lang w:val="es-MX" w:eastAsia="en-IN"/>
        </w:rPr>
        <w:t>lacus</w:t>
      </w:r>
      <w:proofErr w:type="spellEnd"/>
      <w:r w:rsidRPr="0008248F">
        <w:rPr>
          <w:color w:val="000000"/>
          <w:lang w:val="es-MX" w:eastAsia="en-IN"/>
        </w:rPr>
        <w:t xml:space="preserve"> </w:t>
      </w:r>
      <w:proofErr w:type="spellStart"/>
      <w:r w:rsidRPr="0008248F">
        <w:rPr>
          <w:color w:val="000000"/>
          <w:lang w:val="es-MX" w:eastAsia="en-IN"/>
        </w:rPr>
        <w:t>amet</w:t>
      </w:r>
      <w:proofErr w:type="spellEnd"/>
      <w:r w:rsidRPr="0008248F">
        <w:rPr>
          <w:color w:val="000000"/>
          <w:lang w:val="es-MX" w:eastAsia="en-IN"/>
        </w:rPr>
        <w:t xml:space="preserve"> </w:t>
      </w:r>
      <w:proofErr w:type="spellStart"/>
      <w:r w:rsidRPr="0008248F">
        <w:rPr>
          <w:color w:val="000000"/>
          <w:lang w:val="es-MX" w:eastAsia="en-IN"/>
        </w:rPr>
        <w:t>amet</w:t>
      </w:r>
      <w:proofErr w:type="spellEnd"/>
      <w:r w:rsidRPr="0008248F">
        <w:rPr>
          <w:color w:val="000000"/>
          <w:lang w:val="es-MX" w:eastAsia="en-IN"/>
        </w:rPr>
        <w:t xml:space="preserve"> </w:t>
      </w:r>
      <w:proofErr w:type="spellStart"/>
      <w:r w:rsidRPr="0008248F">
        <w:rPr>
          <w:color w:val="000000"/>
          <w:lang w:val="es-MX" w:eastAsia="en-IN"/>
        </w:rPr>
        <w:t>ultricies</w:t>
      </w:r>
      <w:proofErr w:type="spellEnd"/>
      <w:r w:rsidRPr="0008248F">
        <w:rPr>
          <w:color w:val="000000"/>
          <w:lang w:val="es-MX" w:eastAsia="en-IN"/>
        </w:rPr>
        <w:t>.</w:t>
      </w:r>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D05AE6">
        <w:rPr>
          <w:dstrike/>
          <w:color w:val="000000"/>
          <w:lang w:val="es-MX" w:eastAsia="en-IN"/>
        </w:rPr>
        <w:t>aliquam</w:t>
      </w:r>
      <w:proofErr w:type="spellEnd"/>
      <w:r w:rsidRPr="00D05AE6">
        <w:rPr>
          <w:dstrike/>
          <w:color w:val="000000"/>
          <w:lang w:val="es-MX" w:eastAsia="en-IN"/>
        </w:rPr>
        <w:t xml:space="preserve"> </w:t>
      </w:r>
      <w:proofErr w:type="spellStart"/>
      <w:r w:rsidRPr="00D05AE6">
        <w:rPr>
          <w:dstrike/>
          <w:color w:val="000000"/>
          <w:lang w:val="es-MX" w:eastAsia="en-IN"/>
        </w:rPr>
        <w:t>orci</w:t>
      </w:r>
      <w:proofErr w:type="spellEnd"/>
      <w:r w:rsidRPr="00D05AE6">
        <w:rPr>
          <w:dstrike/>
          <w:color w:val="000000"/>
          <w:lang w:val="es-MX" w:eastAsia="en-IN"/>
        </w:rPr>
        <w:t xml:space="preserve"> </w:t>
      </w:r>
      <w:proofErr w:type="spellStart"/>
      <w:r w:rsidRPr="00D05AE6">
        <w:rPr>
          <w:dstrike/>
          <w:color w:val="000000"/>
          <w:lang w:val="es-MX" w:eastAsia="en-IN"/>
        </w:rPr>
        <w:t>vestibulum</w:t>
      </w:r>
      <w:proofErr w:type="spellEnd"/>
      <w:r w:rsidRPr="00D05AE6">
        <w:rPr>
          <w:dstrike/>
          <w:color w:val="000000"/>
          <w:lang w:val="es-MX" w:eastAsia="en-IN"/>
        </w:rPr>
        <w:t xml:space="preserve"> </w:t>
      </w:r>
      <w:proofErr w:type="spellStart"/>
      <w:r w:rsidRPr="00D05AE6">
        <w:rPr>
          <w:dstrike/>
          <w:color w:val="000000"/>
          <w:lang w:val="es-MX" w:eastAsia="en-IN"/>
        </w:rPr>
        <w:t>tempus</w:t>
      </w:r>
      <w:proofErr w:type="spellEnd"/>
      <w:r w:rsidRPr="0041196C">
        <w:rPr>
          <w:color w:val="000000"/>
          <w:lang w:val="es-MX" w:eastAsia="en-IN"/>
        </w:rPr>
        <w:t>.</w:t>
      </w:r>
    </w:p>
    <w:p w14:paraId="6232FD89" w14:textId="77777777" w:rsidR="00D05AE6" w:rsidRPr="00D05AE6" w:rsidRDefault="00D05AE6" w:rsidP="00317063">
      <w:pPr>
        <w:shd w:val="clear" w:color="auto" w:fill="FFFFFF"/>
        <w:spacing w:after="120"/>
        <w:textAlignment w:val="baseline"/>
        <w:rPr>
          <w:color w:val="333333"/>
          <w:lang w:val="es-MX" w:eastAsia="fr-FR"/>
        </w:rPr>
      </w:pPr>
    </w:p>
    <w:sectPr w:rsidR="00D05AE6" w:rsidRPr="00D05AE6" w:rsidSect="000F2B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48581" w14:textId="77777777" w:rsidR="00980EC3" w:rsidRDefault="00980EC3">
      <w:r>
        <w:separator/>
      </w:r>
    </w:p>
  </w:endnote>
  <w:endnote w:type="continuationSeparator" w:id="0">
    <w:p w14:paraId="27BC644F" w14:textId="77777777" w:rsidR="00980EC3" w:rsidRDefault="0098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04E1" w14:textId="77777777" w:rsidR="00980EC3" w:rsidRDefault="00980EC3">
      <w:r>
        <w:separator/>
      </w:r>
    </w:p>
  </w:footnote>
  <w:footnote w:type="continuationSeparator" w:id="0">
    <w:p w14:paraId="7EFE6EE6" w14:textId="77777777" w:rsidR="00980EC3" w:rsidRDefault="00980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rson w15:author="Ramaraj Marimuthu">
    <w15:presenceInfo w15:providerId="None" w15:userId="Ramaraj Marimut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513A1"/>
    <w:rsid w:val="00073FBF"/>
    <w:rsid w:val="0008248F"/>
    <w:rsid w:val="000962B6"/>
    <w:rsid w:val="000A39C9"/>
    <w:rsid w:val="000C25A3"/>
    <w:rsid w:val="000D798A"/>
    <w:rsid w:val="000F2B4F"/>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7063"/>
    <w:rsid w:val="00325919"/>
    <w:rsid w:val="00330D3E"/>
    <w:rsid w:val="003422F6"/>
    <w:rsid w:val="00374AF3"/>
    <w:rsid w:val="003963A9"/>
    <w:rsid w:val="003A710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10BCF"/>
    <w:rsid w:val="00622FEE"/>
    <w:rsid w:val="0064392D"/>
    <w:rsid w:val="0065014A"/>
    <w:rsid w:val="00660EFA"/>
    <w:rsid w:val="006718F7"/>
    <w:rsid w:val="006753E1"/>
    <w:rsid w:val="006838B2"/>
    <w:rsid w:val="00683DC9"/>
    <w:rsid w:val="00687EC7"/>
    <w:rsid w:val="00693333"/>
    <w:rsid w:val="00693794"/>
    <w:rsid w:val="006A5DD2"/>
    <w:rsid w:val="006A6C0A"/>
    <w:rsid w:val="006A7945"/>
    <w:rsid w:val="006D1365"/>
    <w:rsid w:val="00700675"/>
    <w:rsid w:val="00717768"/>
    <w:rsid w:val="007619F4"/>
    <w:rsid w:val="007857A5"/>
    <w:rsid w:val="0079301A"/>
    <w:rsid w:val="00795CB7"/>
    <w:rsid w:val="007A27EE"/>
    <w:rsid w:val="007A533D"/>
    <w:rsid w:val="007B5357"/>
    <w:rsid w:val="007D1045"/>
    <w:rsid w:val="007D3C19"/>
    <w:rsid w:val="007D5D3B"/>
    <w:rsid w:val="00810334"/>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0EC3"/>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341F"/>
    <w:rsid w:val="00BB671E"/>
    <w:rsid w:val="00BC0C77"/>
    <w:rsid w:val="00BD5572"/>
    <w:rsid w:val="00C40D6C"/>
    <w:rsid w:val="00C44CE0"/>
    <w:rsid w:val="00C71D22"/>
    <w:rsid w:val="00CA1A31"/>
    <w:rsid w:val="00CA223E"/>
    <w:rsid w:val="00CA3F55"/>
    <w:rsid w:val="00CB01EA"/>
    <w:rsid w:val="00CB0DC7"/>
    <w:rsid w:val="00CE2011"/>
    <w:rsid w:val="00CE57CB"/>
    <w:rsid w:val="00D05AE6"/>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43A74"/>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4599"/>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150F-3FD0-44AB-A724-A0A86AD5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Ramaraj Marimuthu</cp:lastModifiedBy>
  <cp:revision>161</cp:revision>
  <cp:lastPrinted>2017-03-30T12:57:00Z</cp:lastPrinted>
  <dcterms:created xsi:type="dcterms:W3CDTF">2011-04-08T05:55:00Z</dcterms:created>
  <dcterms:modified xsi:type="dcterms:W3CDTF">2020-12-01T09:37:00Z</dcterms:modified>
</cp:coreProperties>
</file>